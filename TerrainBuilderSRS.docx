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E7869C" w14:textId="77777777" w:rsidR="00777EBE" w:rsidRDefault="00777EBE" w:rsidP="00AF6DC0">
      <w:pPr>
        <w:jc w:val="center"/>
        <w:rPr>
          <w:ins w:id="0" w:author="Chen, Haiyue" w:date="2021-04-03T21:42:00Z"/>
          <w:rFonts w:ascii="Arial" w:hAnsi="Arial" w:cs="Arial"/>
          <w:sz w:val="40"/>
          <w:szCs w:val="40"/>
        </w:rPr>
      </w:pPr>
      <w:ins w:id="1" w:author="Chen, Haiyue" w:date="2021-04-03T21:41:00Z">
        <w:r>
          <w:rPr>
            <w:rFonts w:ascii="Arial" w:hAnsi="Arial" w:cs="Arial"/>
            <w:sz w:val="40"/>
            <w:szCs w:val="40"/>
          </w:rPr>
          <w:t>Software Requirements Specification</w:t>
        </w:r>
      </w:ins>
      <w:ins w:id="2" w:author="Chen, Haiyue" w:date="2021-04-03T21:42:00Z">
        <w:r>
          <w:rPr>
            <w:rFonts w:ascii="Arial" w:hAnsi="Arial" w:cs="Arial"/>
            <w:sz w:val="40"/>
            <w:szCs w:val="40"/>
          </w:rPr>
          <w:t xml:space="preserve"> (SRS)</w:t>
        </w:r>
      </w:ins>
    </w:p>
    <w:p w14:paraId="7CB1A903" w14:textId="30CC2D03" w:rsidR="00B73E3F" w:rsidRDefault="00AF6DC0" w:rsidP="00AF6DC0">
      <w:pPr>
        <w:jc w:val="center"/>
        <w:rPr>
          <w:ins w:id="3" w:author="Gentry, Alexander John" w:date="2021-02-10T16:25:00Z"/>
          <w:rFonts w:ascii="Arial" w:hAnsi="Arial" w:cs="Arial"/>
          <w:sz w:val="40"/>
          <w:szCs w:val="40"/>
        </w:rPr>
      </w:pPr>
      <w:ins w:id="4" w:author="Gentry, Alexander John" w:date="2021-02-10T16:24:00Z">
        <w:r>
          <w:rPr>
            <w:rFonts w:ascii="Arial" w:hAnsi="Arial" w:cs="Arial"/>
            <w:sz w:val="40"/>
            <w:szCs w:val="40"/>
          </w:rPr>
          <w:t>Terrain Builder for Craft Game</w:t>
        </w:r>
      </w:ins>
    </w:p>
    <w:p w14:paraId="0ECD32E3" w14:textId="0B0EC77A" w:rsidR="00AF6DC0" w:rsidRDefault="00AF6DC0">
      <w:pPr>
        <w:jc w:val="center"/>
        <w:rPr>
          <w:ins w:id="5" w:author="Gentry, Alexander John" w:date="2021-02-10T16:25:00Z"/>
          <w:rFonts w:ascii="Arial" w:hAnsi="Arial" w:cs="Arial"/>
          <w:sz w:val="40"/>
          <w:szCs w:val="40"/>
        </w:rPr>
      </w:pPr>
      <w:ins w:id="6" w:author="Gentry, Alexander John" w:date="2021-02-10T16:25:00Z">
        <w:r>
          <w:rPr>
            <w:rFonts w:ascii="Arial" w:hAnsi="Arial" w:cs="Arial"/>
            <w:sz w:val="40"/>
            <w:szCs w:val="40"/>
          </w:rPr>
          <w:t>CEG4110</w:t>
        </w:r>
      </w:ins>
    </w:p>
    <w:p w14:paraId="0BE28D18" w14:textId="51074A9E" w:rsidR="00AF6DC0" w:rsidRDefault="00AF6DC0" w:rsidP="00AF6DC0">
      <w:pPr>
        <w:jc w:val="center"/>
        <w:rPr>
          <w:ins w:id="7" w:author="Morelock, Jonathan Taylor" w:date="2021-02-10T16:42:00Z"/>
          <w:rFonts w:ascii="Arial" w:hAnsi="Arial" w:cs="Arial"/>
          <w:sz w:val="32"/>
          <w:szCs w:val="32"/>
        </w:rPr>
      </w:pPr>
      <w:ins w:id="8" w:author="Gentry, Alexander John" w:date="2021-02-10T16:25:00Z">
        <w:r>
          <w:rPr>
            <w:rFonts w:ascii="Arial" w:hAnsi="Arial" w:cs="Arial"/>
            <w:sz w:val="32"/>
            <w:szCs w:val="32"/>
          </w:rPr>
          <w:t>Group 15</w:t>
        </w:r>
      </w:ins>
    </w:p>
    <w:p w14:paraId="6D991478" w14:textId="64F4BB1E" w:rsidR="003E2527" w:rsidRDefault="003E2527" w:rsidP="003E2527">
      <w:pPr>
        <w:rPr>
          <w:ins w:id="9" w:author="Morelock, Jonathan Taylor" w:date="2021-02-10T16:43:00Z"/>
          <w:rFonts w:ascii="Times New Roman" w:hAnsi="Times New Roman" w:cs="Times New Roman"/>
          <w:b/>
          <w:bCs/>
          <w:sz w:val="24"/>
          <w:szCs w:val="24"/>
        </w:rPr>
      </w:pPr>
      <w:ins w:id="10" w:author="Morelock, Jonathan Taylor" w:date="2021-02-10T16:42:00Z">
        <w:r w:rsidRPr="00D76E89">
          <w:rPr>
            <w:rFonts w:ascii="Times New Roman" w:hAnsi="Times New Roman" w:cs="Times New Roman"/>
            <w:b/>
            <w:bCs/>
            <w:sz w:val="24"/>
            <w:szCs w:val="24"/>
            <w:rPrChange w:id="11" w:author="Morelock, Jonathan Taylor" w:date="2021-02-10T16:42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Definitions</w:t>
        </w:r>
      </w:ins>
    </w:p>
    <w:p w14:paraId="263D10A0" w14:textId="078AEA33" w:rsidR="002B745A" w:rsidRDefault="006C6F1F" w:rsidP="002B745A">
      <w:pPr>
        <w:pStyle w:val="ListParagraph"/>
        <w:numPr>
          <w:ilvl w:val="0"/>
          <w:numId w:val="4"/>
        </w:numPr>
        <w:rPr>
          <w:ins w:id="12" w:author="Morelock, Jonathan Taylor" w:date="2021-02-10T16:45:00Z"/>
          <w:rFonts w:ascii="Times New Roman" w:hAnsi="Times New Roman" w:cs="Times New Roman"/>
          <w:sz w:val="24"/>
          <w:szCs w:val="24"/>
        </w:rPr>
      </w:pPr>
      <w:ins w:id="13" w:author="Morelock, Jonathan Taylor" w:date="2021-02-10T16:44:00Z">
        <w:r>
          <w:rPr>
            <w:rFonts w:ascii="Times New Roman" w:hAnsi="Times New Roman" w:cs="Times New Roman"/>
            <w:sz w:val="24"/>
            <w:szCs w:val="24"/>
          </w:rPr>
          <w:t>Game</w:t>
        </w:r>
        <w:r w:rsidR="00BF6D15">
          <w:rPr>
            <w:rFonts w:ascii="Times New Roman" w:hAnsi="Times New Roman" w:cs="Times New Roman"/>
            <w:sz w:val="24"/>
            <w:szCs w:val="24"/>
          </w:rPr>
          <w:t xml:space="preserve">: “Craft” game </w:t>
        </w:r>
      </w:ins>
      <w:ins w:id="14" w:author="Morelock, Jonathan Taylor" w:date="2021-02-10T16:45:00Z">
        <w:r w:rsidR="00287D43">
          <w:rPr>
            <w:rFonts w:ascii="Times New Roman" w:hAnsi="Times New Roman" w:cs="Times New Roman"/>
            <w:sz w:val="24"/>
            <w:szCs w:val="24"/>
          </w:rPr>
          <w:t>from Erik Buck’s GitHub</w:t>
        </w:r>
        <w:r w:rsidR="000C609C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17623AAE" w14:textId="5C0FE11E" w:rsidR="001F6DA5" w:rsidRDefault="00DB20E3" w:rsidP="001F6DA5">
      <w:pPr>
        <w:pStyle w:val="ListParagraph"/>
        <w:numPr>
          <w:ilvl w:val="1"/>
          <w:numId w:val="4"/>
        </w:numPr>
        <w:rPr>
          <w:ins w:id="15" w:author="Morelock, Jonathan Taylor" w:date="2021-02-10T16:50:00Z"/>
          <w:rFonts w:ascii="Times New Roman" w:hAnsi="Times New Roman" w:cs="Times New Roman"/>
          <w:sz w:val="24"/>
          <w:szCs w:val="24"/>
        </w:rPr>
      </w:pPr>
      <w:ins w:id="16" w:author="Morelock, Jonathan Taylor" w:date="2021-02-10T16:45:00Z">
        <w:r>
          <w:rPr>
            <w:rFonts w:ascii="Times New Roman" w:hAnsi="Times New Roman" w:cs="Times New Roman"/>
            <w:sz w:val="24"/>
            <w:szCs w:val="24"/>
          </w:rPr>
          <w:t xml:space="preserve">GitHub link: 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 HYPERLINK "</w:instrText>
        </w:r>
        <w:r w:rsidR="007343CE" w:rsidRPr="007343CE">
          <w:rPr>
            <w:rFonts w:ascii="Times New Roman" w:hAnsi="Times New Roman" w:cs="Times New Roman"/>
            <w:sz w:val="24"/>
            <w:szCs w:val="24"/>
          </w:rPr>
          <w:instrText>https://github.com/erikbuck/Craft</w:instrText>
        </w:r>
        <w:r w:rsidR="007343CE">
          <w:rPr>
            <w:rFonts w:ascii="Times New Roman" w:hAnsi="Times New Roman" w:cs="Times New Roman"/>
            <w:sz w:val="24"/>
            <w:szCs w:val="24"/>
          </w:rPr>
          <w:instrText xml:space="preserve">" </w:instrTex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43CE" w:rsidRPr="004B0704">
          <w:rPr>
            <w:rStyle w:val="Hyperlink"/>
            <w:rFonts w:ascii="Times New Roman" w:hAnsi="Times New Roman" w:cs="Times New Roman"/>
            <w:sz w:val="24"/>
            <w:szCs w:val="24"/>
          </w:rPr>
          <w:t>https://github.com/erikbuck/Craft</w:t>
        </w:r>
        <w:r w:rsidR="007343CE">
          <w:rPr>
            <w:rFonts w:ascii="Times New Roman" w:hAnsi="Times New Roman" w:cs="Times New Roman"/>
            <w:sz w:val="24"/>
            <w:szCs w:val="24"/>
          </w:rPr>
          <w:fldChar w:fldCharType="end"/>
        </w:r>
        <w:r w:rsidR="007343C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</w:p>
    <w:p w14:paraId="6628CDAA" w14:textId="0B1EA988" w:rsidR="001F6DA5" w:rsidRDefault="001F6DA5" w:rsidP="001F6DA5">
      <w:pPr>
        <w:pStyle w:val="ListParagraph"/>
        <w:numPr>
          <w:ilvl w:val="0"/>
          <w:numId w:val="4"/>
        </w:numPr>
        <w:rPr>
          <w:ins w:id="17" w:author="Morelock, Jonathan Taylor" w:date="2021-02-11T19:54:00Z"/>
          <w:rFonts w:ascii="Times New Roman" w:hAnsi="Times New Roman" w:cs="Times New Roman"/>
          <w:sz w:val="24"/>
          <w:szCs w:val="24"/>
        </w:rPr>
      </w:pPr>
      <w:ins w:id="18" w:author="Morelock, Jonathan Taylor" w:date="2021-02-10T16:50:00Z">
        <w:r>
          <w:rPr>
            <w:rFonts w:ascii="Times New Roman" w:hAnsi="Times New Roman" w:cs="Times New Roman"/>
            <w:sz w:val="24"/>
            <w:szCs w:val="24"/>
          </w:rPr>
          <w:t xml:space="preserve">Row: </w:t>
        </w:r>
        <w:r w:rsidR="000B4D88">
          <w:rPr>
            <w:rFonts w:ascii="Times New Roman" w:hAnsi="Times New Roman" w:cs="Times New Roman"/>
            <w:sz w:val="24"/>
            <w:szCs w:val="24"/>
          </w:rPr>
          <w:t>One single line of b</w:t>
        </w:r>
      </w:ins>
      <w:ins w:id="19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>locks, height 1 x width 1</w:t>
        </w:r>
      </w:ins>
      <w:ins w:id="20" w:author="Morelock, Jonathan Taylor" w:date="2021-02-10T16:52:00Z">
        <w:r w:rsidR="009A3699">
          <w:rPr>
            <w:rFonts w:ascii="Times New Roman" w:hAnsi="Times New Roman" w:cs="Times New Roman"/>
            <w:sz w:val="24"/>
            <w:szCs w:val="24"/>
          </w:rPr>
          <w:t xml:space="preserve"> x</w:t>
        </w:r>
      </w:ins>
      <w:ins w:id="21" w:author="Morelock, Jonathan Taylor" w:date="2021-02-10T16:51:00Z">
        <w:r w:rsidR="000B4D88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22" w:author="Morelock, Jonathan Taylor" w:date="2021-02-10T16:56:00Z">
        <w:r w:rsidR="00A72E46">
          <w:rPr>
            <w:rFonts w:ascii="Times New Roman" w:hAnsi="Times New Roman" w:cs="Times New Roman"/>
            <w:sz w:val="24"/>
            <w:szCs w:val="24"/>
          </w:rPr>
          <w:t>size of chunk (32 blocks)</w:t>
        </w:r>
      </w:ins>
      <w:ins w:id="23" w:author="Morelock, Jonathan Taylor" w:date="2021-02-10T16:51:00Z">
        <w:r w:rsidR="006E621F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325A7A7C" w14:textId="434F6F48" w:rsidR="00CA4D31" w:rsidRPr="001F6DA5" w:rsidRDefault="00CA4D31">
      <w:pPr>
        <w:pStyle w:val="ListParagraph"/>
        <w:numPr>
          <w:ilvl w:val="0"/>
          <w:numId w:val="4"/>
        </w:numPr>
        <w:rPr>
          <w:ins w:id="24" w:author="Morelock, Jonathan Taylor" w:date="2021-02-10T16:42:00Z"/>
          <w:rFonts w:ascii="Times New Roman" w:hAnsi="Times New Roman" w:cs="Times New Roman"/>
          <w:sz w:val="24"/>
          <w:szCs w:val="24"/>
        </w:rPr>
        <w:pPrChange w:id="25" w:author="Morelock, Jonathan Taylor" w:date="2021-02-10T16:50:00Z">
          <w:pPr/>
        </w:pPrChange>
      </w:pPr>
      <w:ins w:id="26" w:author="Morelock, Jonathan Taylor" w:date="2021-02-11T19:54:00Z">
        <w:r>
          <w:rPr>
            <w:rFonts w:ascii="Times New Roman" w:hAnsi="Times New Roman" w:cs="Times New Roman"/>
            <w:sz w:val="24"/>
            <w:szCs w:val="24"/>
          </w:rPr>
          <w:t>Inc</w:t>
        </w:r>
        <w:r w:rsidR="00230B80">
          <w:rPr>
            <w:rFonts w:ascii="Times New Roman" w:hAnsi="Times New Roman" w:cs="Times New Roman"/>
            <w:sz w:val="24"/>
            <w:szCs w:val="24"/>
          </w:rPr>
          <w:t xml:space="preserve">lement weather: </w:t>
        </w:r>
        <w:r w:rsidR="00395728">
          <w:rPr>
            <w:rFonts w:ascii="Times New Roman" w:hAnsi="Times New Roman" w:cs="Times New Roman"/>
            <w:sz w:val="24"/>
            <w:szCs w:val="24"/>
          </w:rPr>
          <w:t xml:space="preserve">Weather conditions </w:t>
        </w:r>
      </w:ins>
      <w:ins w:id="27" w:author="Morelock, Jonathan Taylor" w:date="2021-02-11T19:55:00Z">
        <w:r w:rsidR="00395728">
          <w:rPr>
            <w:rFonts w:ascii="Times New Roman" w:hAnsi="Times New Roman" w:cs="Times New Roman"/>
            <w:sz w:val="24"/>
            <w:szCs w:val="24"/>
          </w:rPr>
          <w:t xml:space="preserve">including </w:t>
        </w:r>
        <w:r w:rsidR="00BD061E">
          <w:rPr>
            <w:rFonts w:ascii="Times New Roman" w:hAnsi="Times New Roman" w:cs="Times New Roman"/>
            <w:sz w:val="24"/>
            <w:szCs w:val="24"/>
          </w:rPr>
          <w:t>rain</w:t>
        </w:r>
      </w:ins>
      <w:ins w:id="28" w:author="Jonathan Morelock" w:date="2021-04-26T13:25:00Z">
        <w:r w:rsidR="006B4540">
          <w:rPr>
            <w:rFonts w:ascii="Times New Roman" w:hAnsi="Times New Roman" w:cs="Times New Roman"/>
            <w:sz w:val="24"/>
            <w:szCs w:val="24"/>
          </w:rPr>
          <w:t xml:space="preserve"> </w:t>
        </w:r>
        <w:proofErr w:type="spellStart"/>
        <w:r w:rsidR="006B4540">
          <w:rPr>
            <w:rFonts w:ascii="Times New Roman" w:hAnsi="Times New Roman" w:cs="Times New Roman"/>
            <w:sz w:val="24"/>
            <w:szCs w:val="24"/>
          </w:rPr>
          <w:t>and</w:t>
        </w:r>
      </w:ins>
      <w:ins w:id="29" w:author="Morelock, Jonathan Taylor" w:date="2021-02-11T19:55:00Z">
        <w:del w:id="30" w:author="Jonathan Morelock" w:date="2021-04-26T13:25:00Z">
          <w:r w:rsidR="00BD061E" w:rsidDel="006B4540">
            <w:rPr>
              <w:rFonts w:ascii="Times New Roman" w:hAnsi="Times New Roman" w:cs="Times New Roman"/>
              <w:sz w:val="24"/>
              <w:szCs w:val="24"/>
            </w:rPr>
            <w:delText xml:space="preserve">, </w:delText>
          </w:r>
        </w:del>
        <w:r w:rsidR="00BD061E">
          <w:rPr>
            <w:rFonts w:ascii="Times New Roman" w:hAnsi="Times New Roman" w:cs="Times New Roman"/>
            <w:sz w:val="24"/>
            <w:szCs w:val="24"/>
          </w:rPr>
          <w:t>snow</w:t>
        </w:r>
        <w:proofErr w:type="spellEnd"/>
        <w:del w:id="31" w:author="Jonathan Morelock" w:date="2021-04-26T13:25:00Z">
          <w:r w:rsidR="00BD061E" w:rsidDel="006B4540">
            <w:rPr>
              <w:rFonts w:ascii="Times New Roman" w:hAnsi="Times New Roman" w:cs="Times New Roman"/>
              <w:sz w:val="24"/>
              <w:szCs w:val="24"/>
            </w:rPr>
            <w:delText xml:space="preserve">, </w:delText>
          </w:r>
        </w:del>
      </w:ins>
      <w:ins w:id="32" w:author="Morelock, Jonathan Taylor" w:date="2021-02-11T19:56:00Z">
        <w:del w:id="33" w:author="Jonathan Morelock" w:date="2021-04-26T13:25:00Z">
          <w:r w:rsidR="00B5326F" w:rsidDel="006B4540">
            <w:rPr>
              <w:rFonts w:ascii="Times New Roman" w:hAnsi="Times New Roman" w:cs="Times New Roman"/>
              <w:sz w:val="24"/>
              <w:szCs w:val="24"/>
            </w:rPr>
            <w:delText>and</w:delText>
          </w:r>
        </w:del>
      </w:ins>
      <w:ins w:id="34" w:author="Morelock, Jonathan Taylor" w:date="2021-02-11T19:55:00Z">
        <w:del w:id="35" w:author="Jonathan Morelock" w:date="2021-04-26T13:25:00Z">
          <w:r w:rsidR="00BD061E" w:rsidDel="006B4540">
            <w:rPr>
              <w:rFonts w:ascii="Times New Roman" w:hAnsi="Times New Roman" w:cs="Times New Roman"/>
              <w:sz w:val="24"/>
              <w:szCs w:val="24"/>
            </w:rPr>
            <w:delText xml:space="preserve"> fog</w:delText>
          </w:r>
        </w:del>
        <w:r w:rsidR="00886B0D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7B236AAC" w14:textId="6B86A596" w:rsidR="003E2527" w:rsidRPr="002B745A" w:rsidRDefault="002B745A">
      <w:pPr>
        <w:rPr>
          <w:ins w:id="36" w:author="Gentry, Alexander John" w:date="2021-02-10T16:25:00Z"/>
          <w:rFonts w:ascii="Times New Roman" w:hAnsi="Times New Roman" w:cs="Times New Roman"/>
          <w:b/>
          <w:bCs/>
          <w:sz w:val="24"/>
          <w:szCs w:val="24"/>
          <w:rPrChange w:id="37" w:author="Morelock, Jonathan Taylor" w:date="2021-02-10T16:42:00Z">
            <w:rPr>
              <w:ins w:id="38" w:author="Gentry, Alexander John" w:date="2021-02-10T16:25:00Z"/>
              <w:rFonts w:ascii="Arial" w:hAnsi="Arial" w:cs="Arial"/>
              <w:sz w:val="32"/>
              <w:szCs w:val="32"/>
            </w:rPr>
          </w:rPrChange>
        </w:rPr>
        <w:pPrChange w:id="39" w:author="Morelock, Jonathan Taylor" w:date="2021-02-10T16:42:00Z">
          <w:pPr>
            <w:jc w:val="center"/>
          </w:pPr>
        </w:pPrChange>
      </w:pPr>
      <w:ins w:id="40" w:author="Morelock, Jonathan Taylor" w:date="2021-02-10T16:42:00Z">
        <w:r>
          <w:rPr>
            <w:rFonts w:ascii="Times New Roman" w:hAnsi="Times New Roman" w:cs="Times New Roman"/>
            <w:b/>
            <w:bCs/>
            <w:sz w:val="24"/>
            <w:szCs w:val="24"/>
          </w:rPr>
          <w:t>Requirement</w:t>
        </w:r>
      </w:ins>
      <w:ins w:id="41" w:author="Morelock, Jonathan Taylor" w:date="2021-02-10T16:43:00Z">
        <w:r>
          <w:rPr>
            <w:rFonts w:ascii="Times New Roman" w:hAnsi="Times New Roman" w:cs="Times New Roman"/>
            <w:b/>
            <w:bCs/>
            <w:sz w:val="24"/>
            <w:szCs w:val="24"/>
          </w:rPr>
          <w:t>s</w:t>
        </w:r>
      </w:ins>
    </w:p>
    <w:p w14:paraId="1FC66B30" w14:textId="6C62FA6C" w:rsidR="00AF6DC0" w:rsidRDefault="0081049D">
      <w:pPr>
        <w:pStyle w:val="ListParagraph"/>
        <w:numPr>
          <w:ilvl w:val="0"/>
          <w:numId w:val="2"/>
        </w:numPr>
        <w:rPr>
          <w:ins w:id="42" w:author="Gentry, Alexander John" w:date="2021-02-10T16:36:00Z"/>
          <w:rFonts w:ascii="Times New Roman" w:hAnsi="Times New Roman" w:cs="Times New Roman"/>
          <w:sz w:val="24"/>
          <w:szCs w:val="24"/>
        </w:rPr>
      </w:pPr>
      <w:ins w:id="43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4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45" w:author="Gentry, Alexander John" w:date="2021-02-10T16:29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46" w:author="Gentry, Alexander John" w:date="2021-02-10T16:36:00Z">
        <w:r w:rsidR="00BE64DF">
          <w:rPr>
            <w:rFonts w:ascii="Times New Roman" w:hAnsi="Times New Roman" w:cs="Times New Roman"/>
            <w:sz w:val="24"/>
            <w:szCs w:val="24"/>
          </w:rPr>
          <w:t>base its terrain generation seed on system time.</w:t>
        </w:r>
      </w:ins>
    </w:p>
    <w:p w14:paraId="0F1C7617" w14:textId="678693E9" w:rsidR="00BE64DF" w:rsidRDefault="00FB0D8B">
      <w:pPr>
        <w:pStyle w:val="ListParagraph"/>
        <w:numPr>
          <w:ilvl w:val="0"/>
          <w:numId w:val="2"/>
        </w:numPr>
        <w:rPr>
          <w:ins w:id="47" w:author="Gentry, Alexander John" w:date="2021-02-10T16:38:00Z"/>
          <w:rFonts w:ascii="Times New Roman" w:hAnsi="Times New Roman" w:cs="Times New Roman"/>
          <w:sz w:val="24"/>
          <w:szCs w:val="24"/>
        </w:rPr>
      </w:pPr>
      <w:ins w:id="48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49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0" w:author="Gentry, Alexander John" w:date="2021-02-10T16:36:00Z">
        <w:r>
          <w:rPr>
            <w:rFonts w:ascii="Times New Roman" w:hAnsi="Times New Roman" w:cs="Times New Roman"/>
            <w:sz w:val="24"/>
            <w:szCs w:val="24"/>
          </w:rPr>
          <w:t xml:space="preserve"> shall </w:t>
        </w:r>
      </w:ins>
      <w:ins w:id="51" w:author="Gentry, Alexander John" w:date="2021-02-10T16:37:00Z">
        <w:r w:rsidR="00B73E7F">
          <w:rPr>
            <w:rFonts w:ascii="Times New Roman" w:hAnsi="Times New Roman" w:cs="Times New Roman"/>
            <w:sz w:val="24"/>
            <w:szCs w:val="24"/>
          </w:rPr>
          <w:t xml:space="preserve">include </w:t>
        </w:r>
      </w:ins>
      <w:ins w:id="52" w:author="Gentry, Alexander John" w:date="2021-02-10T16:38:00Z">
        <w:r w:rsidR="001A6592">
          <w:rPr>
            <w:rFonts w:ascii="Times New Roman" w:hAnsi="Times New Roman" w:cs="Times New Roman"/>
            <w:sz w:val="24"/>
            <w:szCs w:val="24"/>
          </w:rPr>
          <w:t>at least four different biomes that can be generated.</w:t>
        </w:r>
      </w:ins>
    </w:p>
    <w:p w14:paraId="2CE4902C" w14:textId="533A77FC" w:rsidR="004D220A" w:rsidRDefault="004D220A">
      <w:pPr>
        <w:pStyle w:val="ListParagraph"/>
        <w:numPr>
          <w:ilvl w:val="0"/>
          <w:numId w:val="2"/>
        </w:numPr>
        <w:rPr>
          <w:ins w:id="53" w:author="Gentry, Alexander John" w:date="2021-02-10T16:38:00Z"/>
          <w:rFonts w:ascii="Times New Roman" w:hAnsi="Times New Roman" w:cs="Times New Roman"/>
          <w:sz w:val="24"/>
          <w:szCs w:val="24"/>
        </w:rPr>
      </w:pPr>
      <w:ins w:id="54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55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56" w:author="Gentry, Alexander John" w:date="2021-02-10T16:40:00Z">
        <w:r>
          <w:rPr>
            <w:rFonts w:ascii="Times New Roman" w:hAnsi="Times New Roman" w:cs="Times New Roman"/>
            <w:sz w:val="24"/>
            <w:szCs w:val="24"/>
          </w:rPr>
          <w:t xml:space="preserve"> shall have unique terrain </w:t>
        </w:r>
      </w:ins>
      <w:ins w:id="57" w:author="Gentry, Alexander John" w:date="2021-02-10T16:41:00Z">
        <w:r w:rsidR="0031144C">
          <w:rPr>
            <w:rFonts w:ascii="Times New Roman" w:hAnsi="Times New Roman" w:cs="Times New Roman"/>
            <w:sz w:val="24"/>
            <w:szCs w:val="24"/>
          </w:rPr>
          <w:t>for each biome.</w:t>
        </w:r>
      </w:ins>
    </w:p>
    <w:p w14:paraId="71E9DB9C" w14:textId="00E104AB" w:rsidR="0031144C" w:rsidRDefault="0031144C" w:rsidP="004B101D">
      <w:pPr>
        <w:pStyle w:val="ListParagraph"/>
        <w:numPr>
          <w:ilvl w:val="0"/>
          <w:numId w:val="2"/>
        </w:numPr>
        <w:rPr>
          <w:ins w:id="58" w:author="Gentry, Alexander John" w:date="2021-02-10T16:38:00Z"/>
          <w:rFonts w:ascii="Times New Roman" w:hAnsi="Times New Roman" w:cs="Times New Roman"/>
          <w:sz w:val="24"/>
          <w:szCs w:val="24"/>
        </w:rPr>
      </w:pPr>
      <w:ins w:id="59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60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61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 shall have </w:t>
        </w:r>
      </w:ins>
      <w:ins w:id="62" w:author="Gentry, Alexander John" w:date="2021-02-10T16:49:00Z">
        <w:r w:rsidR="00954AEB">
          <w:rPr>
            <w:rFonts w:ascii="Times New Roman" w:hAnsi="Times New Roman" w:cs="Times New Roman"/>
            <w:sz w:val="24"/>
            <w:szCs w:val="24"/>
          </w:rPr>
          <w:t xml:space="preserve">at least three </w:t>
        </w:r>
      </w:ins>
      <w:ins w:id="63" w:author="Gentry, Alexander John" w:date="2021-02-10T16:41:00Z">
        <w:r>
          <w:rPr>
            <w:rFonts w:ascii="Times New Roman" w:hAnsi="Times New Roman" w:cs="Times New Roman"/>
            <w:sz w:val="24"/>
            <w:szCs w:val="24"/>
          </w:rPr>
          <w:t xml:space="preserve">unique </w:t>
        </w:r>
        <w:r w:rsidR="00AF6099">
          <w:rPr>
            <w:rFonts w:ascii="Times New Roman" w:hAnsi="Times New Roman" w:cs="Times New Roman"/>
            <w:sz w:val="24"/>
            <w:szCs w:val="24"/>
          </w:rPr>
          <w:t>plants for each biome.</w:t>
        </w:r>
      </w:ins>
    </w:p>
    <w:p w14:paraId="5806811F" w14:textId="4D11CF95" w:rsidR="001A6592" w:rsidRDefault="00520528">
      <w:pPr>
        <w:pStyle w:val="ListParagraph"/>
        <w:numPr>
          <w:ilvl w:val="0"/>
          <w:numId w:val="2"/>
        </w:numPr>
        <w:rPr>
          <w:ins w:id="64" w:author="Gentry, Alexander John" w:date="2021-02-10T16:44:00Z"/>
          <w:rFonts w:ascii="Times New Roman" w:hAnsi="Times New Roman" w:cs="Times New Roman"/>
          <w:sz w:val="24"/>
          <w:szCs w:val="24"/>
        </w:rPr>
      </w:pPr>
      <w:ins w:id="65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The </w:t>
        </w:r>
      </w:ins>
      <w:ins w:id="66" w:author="Gentry, Alexander John" w:date="2021-02-10T16:44:00Z">
        <w:r w:rsidR="00D05861">
          <w:rPr>
            <w:rFonts w:ascii="Times New Roman" w:hAnsi="Times New Roman" w:cs="Times New Roman"/>
            <w:sz w:val="24"/>
            <w:szCs w:val="24"/>
          </w:rPr>
          <w:t>game</w:t>
        </w:r>
      </w:ins>
      <w:ins w:id="67" w:author="Gentry, Alexander John" w:date="2021-02-10T16:39:00Z">
        <w:r>
          <w:rPr>
            <w:rFonts w:ascii="Times New Roman" w:hAnsi="Times New Roman" w:cs="Times New Roman"/>
            <w:sz w:val="24"/>
            <w:szCs w:val="24"/>
          </w:rPr>
          <w:t xml:space="preserve"> shall generate</w:t>
        </w:r>
        <w:r w:rsidRPr="00E73CF1">
          <w:rPr>
            <w:rFonts w:ascii="Times New Roman" w:hAnsi="Times New Roman" w:cs="Times New Roman"/>
            <w:sz w:val="24"/>
            <w:szCs w:val="24"/>
            <w:rPrChange w:id="68" w:author="Morelock, Jonathan Taylor" w:date="2021-02-10T16:40:00Z">
              <w:rPr/>
            </w:rPrChange>
          </w:rPr>
          <w:t xml:space="preserve"> </w:t>
        </w:r>
        <w:r w:rsidR="00C90F6B" w:rsidRPr="00E73CF1">
          <w:rPr>
            <w:rFonts w:ascii="Times New Roman" w:hAnsi="Times New Roman" w:cs="Times New Roman"/>
            <w:sz w:val="24"/>
            <w:szCs w:val="24"/>
            <w:rPrChange w:id="69" w:author="Morelock, Jonathan Taylor" w:date="2021-02-10T16:40:00Z">
              <w:rPr/>
            </w:rPrChange>
          </w:rPr>
          <w:t>biomes of at least twenty chunks.</w:t>
        </w:r>
      </w:ins>
    </w:p>
    <w:p w14:paraId="3F555AF9" w14:textId="1A99D52C" w:rsidR="00D05861" w:rsidRDefault="00B96A45" w:rsidP="004B101D">
      <w:pPr>
        <w:pStyle w:val="ListParagraph"/>
        <w:numPr>
          <w:ilvl w:val="0"/>
          <w:numId w:val="2"/>
        </w:numPr>
        <w:rPr>
          <w:ins w:id="70" w:author="Gentry, Alexander John" w:date="2021-02-10T16:46:00Z"/>
          <w:rFonts w:ascii="Times New Roman" w:hAnsi="Times New Roman" w:cs="Times New Roman"/>
          <w:sz w:val="24"/>
          <w:szCs w:val="24"/>
        </w:rPr>
      </w:pPr>
      <w:ins w:id="71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72" w:author="Gentry, Alexander John" w:date="2021-02-10T16:47:00Z">
        <w:r w:rsidR="00E5550A">
          <w:rPr>
            <w:rFonts w:ascii="Times New Roman" w:hAnsi="Times New Roman" w:cs="Times New Roman"/>
            <w:sz w:val="24"/>
            <w:szCs w:val="24"/>
          </w:rPr>
          <w:t>the same</w:t>
        </w:r>
        <w:r w:rsidR="009B3BF7">
          <w:rPr>
            <w:rFonts w:ascii="Times New Roman" w:hAnsi="Times New Roman" w:cs="Times New Roman"/>
            <w:sz w:val="24"/>
            <w:szCs w:val="24"/>
          </w:rPr>
          <w:t xml:space="preserve"> </w:t>
        </w:r>
        <w:r w:rsidR="007F3D9D">
          <w:rPr>
            <w:rFonts w:ascii="Times New Roman" w:hAnsi="Times New Roman" w:cs="Times New Roman"/>
            <w:sz w:val="24"/>
            <w:szCs w:val="24"/>
          </w:rPr>
          <w:t xml:space="preserve">below-ground </w:t>
        </w:r>
        <w:r w:rsidR="00EB2EF6">
          <w:rPr>
            <w:rFonts w:ascii="Times New Roman" w:hAnsi="Times New Roman" w:cs="Times New Roman"/>
            <w:sz w:val="24"/>
            <w:szCs w:val="24"/>
          </w:rPr>
          <w:t>generation for all biomes.</w:t>
        </w:r>
      </w:ins>
    </w:p>
    <w:p w14:paraId="188AD268" w14:textId="76C1553F" w:rsidR="00BE7B8F" w:rsidRDefault="00BE7B8F" w:rsidP="004B101D">
      <w:pPr>
        <w:pStyle w:val="ListParagraph"/>
        <w:numPr>
          <w:ilvl w:val="0"/>
          <w:numId w:val="2"/>
        </w:numPr>
        <w:rPr>
          <w:ins w:id="73" w:author="Morelock, Jonathan Taylor" w:date="2021-02-10T16:40:00Z"/>
          <w:rFonts w:ascii="Times New Roman" w:hAnsi="Times New Roman" w:cs="Times New Roman"/>
          <w:sz w:val="24"/>
          <w:szCs w:val="24"/>
        </w:rPr>
      </w:pPr>
      <w:ins w:id="74" w:author="Gentry, Alexander John" w:date="2021-02-10T16:46:00Z">
        <w:r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75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 xml:space="preserve">at least five </w:t>
        </w:r>
      </w:ins>
      <w:ins w:id="76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unique textures for </w:t>
        </w:r>
      </w:ins>
      <w:ins w:id="77" w:author="Gentry, Alexander John" w:date="2021-02-10T16:48:00Z">
        <w:r w:rsidR="00EB2EF6">
          <w:rPr>
            <w:rFonts w:ascii="Times New Roman" w:hAnsi="Times New Roman" w:cs="Times New Roman"/>
            <w:sz w:val="24"/>
            <w:szCs w:val="24"/>
          </w:rPr>
          <w:t>below-ground</w:t>
        </w:r>
      </w:ins>
      <w:ins w:id="78" w:author="Gentry, Alexander John" w:date="2021-02-10T16:46:00Z">
        <w:r w:rsidR="002B1D5E">
          <w:rPr>
            <w:rFonts w:ascii="Times New Roman" w:hAnsi="Times New Roman" w:cs="Times New Roman"/>
            <w:sz w:val="24"/>
            <w:szCs w:val="24"/>
          </w:rPr>
          <w:t xml:space="preserve"> blocks.</w:t>
        </w:r>
      </w:ins>
    </w:p>
    <w:p w14:paraId="279B207F" w14:textId="691801D3" w:rsidR="00C060EA" w:rsidRPr="00271E0C" w:rsidRDefault="00192944" w:rsidP="00E73CF1">
      <w:pPr>
        <w:pStyle w:val="ListParagraph"/>
        <w:numPr>
          <w:ilvl w:val="0"/>
          <w:numId w:val="2"/>
        </w:numPr>
        <w:rPr>
          <w:ins w:id="79" w:author="Morelock, Jonathan Taylor" w:date="2021-02-10T16:47:00Z"/>
          <w:rFonts w:ascii="Times New Roman" w:hAnsi="Times New Roman" w:cs="Times New Roman"/>
          <w:strike/>
          <w:sz w:val="24"/>
          <w:szCs w:val="24"/>
          <w:rPrChange w:id="80" w:author="Jonathan Morelock" w:date="2021-04-26T13:15:00Z">
            <w:rPr>
              <w:ins w:id="81" w:author="Morelock, Jonathan Taylor" w:date="2021-02-10T16:47:00Z"/>
              <w:rFonts w:ascii="Times New Roman" w:hAnsi="Times New Roman" w:cs="Times New Roman"/>
              <w:sz w:val="24"/>
              <w:szCs w:val="24"/>
            </w:rPr>
          </w:rPrChange>
        </w:rPr>
      </w:pPr>
      <w:ins w:id="82" w:author="Morelock, Jonathan Taylor" w:date="2021-02-10T16:41:00Z">
        <w:r w:rsidRPr="00271E0C">
          <w:rPr>
            <w:rFonts w:ascii="Times New Roman" w:hAnsi="Times New Roman" w:cs="Times New Roman"/>
            <w:strike/>
            <w:sz w:val="24"/>
            <w:szCs w:val="24"/>
            <w:rPrChange w:id="83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The game shall </w:t>
        </w:r>
        <w:r w:rsidR="00226FFD" w:rsidRPr="00271E0C">
          <w:rPr>
            <w:rFonts w:ascii="Times New Roman" w:hAnsi="Times New Roman" w:cs="Times New Roman"/>
            <w:strike/>
            <w:sz w:val="24"/>
            <w:szCs w:val="24"/>
            <w:rPrChange w:id="84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have</w:t>
        </w:r>
        <w:r w:rsidR="004B3F4B" w:rsidRPr="00271E0C">
          <w:rPr>
            <w:rFonts w:ascii="Times New Roman" w:hAnsi="Times New Roman" w:cs="Times New Roman"/>
            <w:strike/>
            <w:sz w:val="24"/>
            <w:szCs w:val="24"/>
            <w:rPrChange w:id="85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user</w:t>
        </w:r>
        <w:r w:rsidR="00226FFD" w:rsidRPr="00271E0C">
          <w:rPr>
            <w:rFonts w:ascii="Times New Roman" w:hAnsi="Times New Roman" w:cs="Times New Roman"/>
            <w:strike/>
            <w:sz w:val="24"/>
            <w:szCs w:val="24"/>
            <w:rPrChange w:id="86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</w:t>
        </w:r>
        <w:r w:rsidR="00896655" w:rsidRPr="00271E0C">
          <w:rPr>
            <w:rFonts w:ascii="Times New Roman" w:hAnsi="Times New Roman" w:cs="Times New Roman"/>
            <w:strike/>
            <w:sz w:val="24"/>
            <w:szCs w:val="24"/>
            <w:rPrChange w:id="87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adjustable terrain draw distance</w:t>
        </w:r>
        <w:r w:rsidR="004B3F4B" w:rsidRPr="00271E0C">
          <w:rPr>
            <w:rFonts w:ascii="Times New Roman" w:hAnsi="Times New Roman" w:cs="Times New Roman"/>
            <w:strike/>
            <w:sz w:val="24"/>
            <w:szCs w:val="24"/>
            <w:rPrChange w:id="88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.</w:t>
        </w:r>
      </w:ins>
    </w:p>
    <w:p w14:paraId="40B751AC" w14:textId="4B1F0064" w:rsidR="00906CD3" w:rsidRPr="00271E0C" w:rsidRDefault="00906CD3">
      <w:pPr>
        <w:pStyle w:val="ListParagraph"/>
        <w:numPr>
          <w:ilvl w:val="0"/>
          <w:numId w:val="2"/>
        </w:numPr>
        <w:rPr>
          <w:ins w:id="89" w:author="Morelock, Jonathan Taylor" w:date="2021-02-11T19:23:00Z"/>
          <w:rFonts w:ascii="Times New Roman" w:hAnsi="Times New Roman" w:cs="Times New Roman"/>
          <w:strike/>
          <w:sz w:val="24"/>
          <w:szCs w:val="24"/>
          <w:rPrChange w:id="90" w:author="Jonathan Morelock" w:date="2021-04-26T13:15:00Z">
            <w:rPr>
              <w:ins w:id="91" w:author="Morelock, Jonathan Taylor" w:date="2021-02-11T19:23:00Z"/>
              <w:rFonts w:ascii="Times New Roman" w:hAnsi="Times New Roman" w:cs="Times New Roman"/>
              <w:sz w:val="24"/>
              <w:szCs w:val="24"/>
            </w:rPr>
          </w:rPrChange>
        </w:rPr>
      </w:pPr>
      <w:ins w:id="92" w:author="Morelock, Jonathan Taylor" w:date="2021-02-10T16:47:00Z">
        <w:r w:rsidRPr="00271E0C">
          <w:rPr>
            <w:rFonts w:ascii="Times New Roman" w:hAnsi="Times New Roman" w:cs="Times New Roman"/>
            <w:strike/>
            <w:sz w:val="24"/>
            <w:szCs w:val="24"/>
            <w:rPrChange w:id="93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The game </w:t>
        </w:r>
        <w:r w:rsidR="00454D36" w:rsidRPr="00271E0C">
          <w:rPr>
            <w:rFonts w:ascii="Times New Roman" w:hAnsi="Times New Roman" w:cs="Times New Roman"/>
            <w:strike/>
            <w:sz w:val="24"/>
            <w:szCs w:val="24"/>
            <w:rPrChange w:id="94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shall </w:t>
        </w:r>
      </w:ins>
      <w:ins w:id="95" w:author="Morelock, Jonathan Taylor" w:date="2021-02-10T16:49:00Z">
        <w:r w:rsidR="00BF016A" w:rsidRPr="00271E0C">
          <w:rPr>
            <w:rFonts w:ascii="Times New Roman" w:hAnsi="Times New Roman" w:cs="Times New Roman"/>
            <w:strike/>
            <w:sz w:val="24"/>
            <w:szCs w:val="24"/>
            <w:rPrChange w:id="96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generate a</w:t>
        </w:r>
      </w:ins>
      <w:ins w:id="97" w:author="Morelock, Jonathan Taylor" w:date="2021-02-10T16:50:00Z">
        <w:r w:rsidR="00AB781C" w:rsidRPr="00271E0C">
          <w:rPr>
            <w:rFonts w:ascii="Times New Roman" w:hAnsi="Times New Roman" w:cs="Times New Roman"/>
            <w:strike/>
            <w:sz w:val="24"/>
            <w:szCs w:val="24"/>
            <w:rPrChange w:id="98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different type of block </w:t>
        </w:r>
        <w:r w:rsidR="001F6DA5" w:rsidRPr="00271E0C">
          <w:rPr>
            <w:rFonts w:ascii="Times New Roman" w:hAnsi="Times New Roman" w:cs="Times New Roman"/>
            <w:strike/>
            <w:sz w:val="24"/>
            <w:szCs w:val="24"/>
            <w:rPrChange w:id="99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when at least </w:t>
        </w:r>
      </w:ins>
      <w:ins w:id="100" w:author="Morelock, Jonathan Taylor" w:date="2021-02-10T16:51:00Z">
        <w:r w:rsidR="006E621F" w:rsidRPr="00271E0C">
          <w:rPr>
            <w:rFonts w:ascii="Times New Roman" w:hAnsi="Times New Roman" w:cs="Times New Roman"/>
            <w:strike/>
            <w:sz w:val="24"/>
            <w:szCs w:val="24"/>
            <w:rPrChange w:id="101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2</w:t>
        </w:r>
      </w:ins>
      <w:ins w:id="102" w:author="Morelock, Jonathan Taylor" w:date="2021-02-10T16:50:00Z">
        <w:r w:rsidR="001F6DA5" w:rsidRPr="00271E0C">
          <w:rPr>
            <w:rFonts w:ascii="Times New Roman" w:hAnsi="Times New Roman" w:cs="Times New Roman"/>
            <w:strike/>
            <w:sz w:val="24"/>
            <w:szCs w:val="24"/>
            <w:rPrChange w:id="103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0 of the same </w:t>
        </w:r>
      </w:ins>
      <w:ins w:id="104" w:author="Morelock, Jonathan Taylor" w:date="2021-02-10T16:51:00Z">
        <w:r w:rsidR="006E621F" w:rsidRPr="00271E0C">
          <w:rPr>
            <w:rFonts w:ascii="Times New Roman" w:hAnsi="Times New Roman" w:cs="Times New Roman"/>
            <w:strike/>
            <w:sz w:val="24"/>
            <w:szCs w:val="24"/>
            <w:rPrChange w:id="105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blocks</w:t>
        </w:r>
      </w:ins>
      <w:ins w:id="106" w:author="Morelock, Jonathan Taylor" w:date="2021-02-10T16:50:00Z">
        <w:r w:rsidR="001F6DA5" w:rsidRPr="00271E0C">
          <w:rPr>
            <w:rFonts w:ascii="Times New Roman" w:hAnsi="Times New Roman" w:cs="Times New Roman"/>
            <w:strike/>
            <w:sz w:val="24"/>
            <w:szCs w:val="24"/>
            <w:rPrChange w:id="107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 have been generated in a </w:t>
        </w:r>
      </w:ins>
      <w:ins w:id="108" w:author="Morelock, Jonathan Taylor" w:date="2021-02-10T16:51:00Z">
        <w:r w:rsidR="006E621F" w:rsidRPr="00271E0C">
          <w:rPr>
            <w:rFonts w:ascii="Times New Roman" w:hAnsi="Times New Roman" w:cs="Times New Roman"/>
            <w:strike/>
            <w:sz w:val="24"/>
            <w:szCs w:val="24"/>
            <w:rPrChange w:id="109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 xml:space="preserve">single </w:t>
        </w:r>
      </w:ins>
      <w:ins w:id="110" w:author="Morelock, Jonathan Taylor" w:date="2021-02-10T16:50:00Z">
        <w:r w:rsidR="001F6DA5" w:rsidRPr="00271E0C">
          <w:rPr>
            <w:rFonts w:ascii="Times New Roman" w:hAnsi="Times New Roman" w:cs="Times New Roman"/>
            <w:strike/>
            <w:sz w:val="24"/>
            <w:szCs w:val="24"/>
            <w:rPrChange w:id="111" w:author="Jonathan Morelock" w:date="2021-04-26T13:15:00Z">
              <w:rPr>
                <w:rFonts w:ascii="Times New Roman" w:hAnsi="Times New Roman" w:cs="Times New Roman"/>
                <w:sz w:val="24"/>
                <w:szCs w:val="24"/>
              </w:rPr>
            </w:rPrChange>
          </w:rPr>
          <w:t>row.</w:t>
        </w:r>
      </w:ins>
    </w:p>
    <w:p w14:paraId="7F5EE440" w14:textId="1A26026A" w:rsidR="00146E11" w:rsidRDefault="00146E11">
      <w:pPr>
        <w:pStyle w:val="ListParagraph"/>
        <w:numPr>
          <w:ilvl w:val="0"/>
          <w:numId w:val="2"/>
        </w:numPr>
        <w:rPr>
          <w:ins w:id="112" w:author="Morelock, Jonathan Taylor" w:date="2021-02-11T19:24:00Z"/>
          <w:rFonts w:ascii="Times New Roman" w:hAnsi="Times New Roman" w:cs="Times New Roman"/>
          <w:sz w:val="24"/>
          <w:szCs w:val="24"/>
        </w:rPr>
      </w:pPr>
      <w:ins w:id="113" w:author="Morelock, Jonathan Taylor" w:date="2021-02-11T19:23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14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reduc</w:t>
        </w:r>
      </w:ins>
      <w:ins w:id="115" w:author="Morelock, Jonathan Taylor" w:date="2021-02-11T19:25:00Z">
        <w:r w:rsidR="0056795A">
          <w:rPr>
            <w:rFonts w:ascii="Times New Roman" w:hAnsi="Times New Roman" w:cs="Times New Roman"/>
            <w:sz w:val="24"/>
            <w:szCs w:val="24"/>
          </w:rPr>
          <w:t>e</w:t>
        </w:r>
      </w:ins>
      <w:ins w:id="116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terrain draw distance to </w:t>
        </w:r>
      </w:ins>
      <w:ins w:id="117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no more tha</w:t>
        </w:r>
      </w:ins>
      <w:ins w:id="118" w:author="Morelock, Jonathan Taylor" w:date="2021-02-11T19:26:00Z">
        <w:r w:rsidR="008C45BE">
          <w:rPr>
            <w:rFonts w:ascii="Times New Roman" w:hAnsi="Times New Roman" w:cs="Times New Roman"/>
            <w:sz w:val="24"/>
            <w:szCs w:val="24"/>
          </w:rPr>
          <w:t xml:space="preserve">n </w:t>
        </w:r>
      </w:ins>
      <w:ins w:id="119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1</w:t>
        </w:r>
      </w:ins>
      <w:ins w:id="120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5</w:t>
        </w:r>
      </w:ins>
      <w:ins w:id="121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 xml:space="preserve"> blocks</w:t>
        </w:r>
      </w:ins>
      <w:ins w:id="122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in </w:t>
        </w:r>
      </w:ins>
      <w:ins w:id="123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>inclement</w:t>
        </w:r>
      </w:ins>
      <w:ins w:id="124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25" w:author="Morelock, Jonathan Taylor" w:date="2021-02-11T19:54:00Z">
        <w:r w:rsidR="00D36EFF">
          <w:rPr>
            <w:rFonts w:ascii="Times New Roman" w:hAnsi="Times New Roman" w:cs="Times New Roman"/>
            <w:sz w:val="24"/>
            <w:szCs w:val="24"/>
          </w:rPr>
          <w:t xml:space="preserve">weather </w:t>
        </w:r>
      </w:ins>
      <w:ins w:id="126" w:author="Morelock, Jonathan Taylor" w:date="2021-02-11T19:25:00Z">
        <w:r w:rsidR="008C45BE">
          <w:rPr>
            <w:rFonts w:ascii="Times New Roman" w:hAnsi="Times New Roman" w:cs="Times New Roman"/>
            <w:sz w:val="24"/>
            <w:szCs w:val="24"/>
          </w:rPr>
          <w:t>conditions</w:t>
        </w:r>
      </w:ins>
      <w:ins w:id="127" w:author="Morelock, Jonathan Taylor" w:date="2021-02-11T19:24:00Z">
        <w:r w:rsidR="00E92925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2B4C134" w14:textId="5EFC60F4" w:rsidR="0056795A" w:rsidRDefault="0056795A">
      <w:pPr>
        <w:pStyle w:val="ListParagraph"/>
        <w:numPr>
          <w:ilvl w:val="0"/>
          <w:numId w:val="2"/>
        </w:numPr>
        <w:rPr>
          <w:ins w:id="128" w:author="Morelock, Jonathan Taylor" w:date="2021-02-11T19:27:00Z"/>
          <w:rFonts w:ascii="Times New Roman" w:hAnsi="Times New Roman" w:cs="Times New Roman"/>
          <w:sz w:val="24"/>
          <w:szCs w:val="24"/>
        </w:rPr>
      </w:pPr>
      <w:ins w:id="129" w:author="Morelock, Jonathan Taylor" w:date="2021-02-11T19:24:00Z">
        <w:r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30" w:author="Morelock, Jonathan Taylor" w:date="2021-02-11T19:26:00Z">
        <w:r w:rsidR="005D7697">
          <w:rPr>
            <w:rFonts w:ascii="Times New Roman" w:hAnsi="Times New Roman" w:cs="Times New Roman"/>
            <w:sz w:val="24"/>
            <w:szCs w:val="24"/>
          </w:rPr>
          <w:t xml:space="preserve">increase </w:t>
        </w:r>
      </w:ins>
      <w:ins w:id="131" w:author="Morelock, Jonathan Taylor" w:date="2021-02-11T19:27:00Z">
        <w:r w:rsidR="00842267">
          <w:rPr>
            <w:rFonts w:ascii="Times New Roman" w:hAnsi="Times New Roman" w:cs="Times New Roman"/>
            <w:sz w:val="24"/>
            <w:szCs w:val="24"/>
          </w:rPr>
          <w:t>terrain draw distance as the user moves faster in the game.</w:t>
        </w:r>
      </w:ins>
    </w:p>
    <w:p w14:paraId="13205306" w14:textId="2CD5C2EF" w:rsidR="00842267" w:rsidRPr="00E73CF1" w:rsidRDefault="00842267">
      <w:pPr>
        <w:pStyle w:val="ListParagraph"/>
        <w:numPr>
          <w:ilvl w:val="0"/>
          <w:numId w:val="2"/>
        </w:numPr>
        <w:rPr>
          <w:ins w:id="132" w:author="Copeland, Diana Tarrina" w:date="2021-02-10T22:08:00Z"/>
          <w:rFonts w:ascii="Times New Roman" w:hAnsi="Times New Roman" w:cs="Times New Roman"/>
          <w:sz w:val="24"/>
          <w:szCs w:val="24"/>
        </w:rPr>
      </w:pPr>
      <w:ins w:id="133" w:author="Morelock, Jonathan Taylor" w:date="2021-02-11T19:27:00Z">
        <w:r>
          <w:rPr>
            <w:rFonts w:ascii="Times New Roman" w:hAnsi="Times New Roman" w:cs="Times New Roman"/>
            <w:sz w:val="24"/>
            <w:szCs w:val="24"/>
          </w:rPr>
          <w:t xml:space="preserve">The game shall decrease terrain draw distance as the user </w:t>
        </w:r>
        <w:r w:rsidR="0014117E">
          <w:rPr>
            <w:rFonts w:ascii="Times New Roman" w:hAnsi="Times New Roman" w:cs="Times New Roman"/>
            <w:sz w:val="24"/>
            <w:szCs w:val="24"/>
          </w:rPr>
          <w:t>moves slower in the game.</w:t>
        </w:r>
      </w:ins>
    </w:p>
    <w:p w14:paraId="529A8AFD" w14:textId="7D423EE2" w:rsidR="020B5CD0" w:rsidRDefault="020B5CD0" w:rsidP="5A2181C3">
      <w:pPr>
        <w:pStyle w:val="ListParagraph"/>
        <w:numPr>
          <w:ilvl w:val="0"/>
          <w:numId w:val="2"/>
        </w:numPr>
        <w:rPr>
          <w:ins w:id="134" w:author="Chen, Haiyue" w:date="2021-02-10T22:34:00Z"/>
          <w:sz w:val="24"/>
          <w:szCs w:val="24"/>
        </w:rPr>
      </w:pPr>
      <w:ins w:id="135" w:author="Copeland, Diana Tarrina" w:date="2021-02-10T22:09:00Z">
        <w:r w:rsidRPr="5A2181C3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36" w:author="Copeland, Diana Tarrina" w:date="2021-02-10T22:12:00Z">
        <w:r w:rsidR="05FF98D7" w:rsidRPr="5A2181C3">
          <w:rPr>
            <w:rFonts w:ascii="Times New Roman" w:hAnsi="Times New Roman" w:cs="Times New Roman"/>
            <w:sz w:val="24"/>
            <w:szCs w:val="24"/>
          </w:rPr>
          <w:t>generate</w:t>
        </w:r>
      </w:ins>
      <w:ins w:id="137" w:author="Copeland, Diana Tarrina" w:date="2021-02-10T22:10:00Z">
        <w:r w:rsidRPr="5A2181C3">
          <w:rPr>
            <w:rFonts w:ascii="Times New Roman" w:hAnsi="Times New Roman" w:cs="Times New Roman"/>
            <w:sz w:val="24"/>
            <w:szCs w:val="24"/>
          </w:rPr>
          <w:t xml:space="preserve"> a smaller step rate </w:t>
        </w:r>
        <w:r w:rsidR="416D9AA7" w:rsidRPr="5A2181C3">
          <w:rPr>
            <w:rFonts w:ascii="Times New Roman" w:hAnsi="Times New Roman" w:cs="Times New Roman"/>
            <w:sz w:val="24"/>
            <w:szCs w:val="24"/>
          </w:rPr>
          <w:t>for hi</w:t>
        </w:r>
      </w:ins>
      <w:ins w:id="138" w:author="Copeland, Diana Tarrina" w:date="2021-02-10T22:11:00Z">
        <w:r w:rsidR="416D9AA7" w:rsidRPr="5A2181C3">
          <w:rPr>
            <w:rFonts w:ascii="Times New Roman" w:hAnsi="Times New Roman" w:cs="Times New Roman"/>
            <w:sz w:val="24"/>
            <w:szCs w:val="24"/>
          </w:rPr>
          <w:t>t testing.</w:t>
        </w:r>
      </w:ins>
    </w:p>
    <w:p w14:paraId="283F2812" w14:textId="1D62ECFF" w:rsidR="55A9A749" w:rsidRPr="00E816DA" w:rsidRDefault="55A9A749" w:rsidP="62AE4C42">
      <w:pPr>
        <w:pStyle w:val="ListParagraph"/>
        <w:numPr>
          <w:ilvl w:val="0"/>
          <w:numId w:val="2"/>
        </w:numPr>
        <w:rPr>
          <w:ins w:id="139" w:author="Chen, Haiyue" w:date="2021-04-12T18:26:00Z"/>
          <w:sz w:val="24"/>
          <w:szCs w:val="24"/>
          <w:rPrChange w:id="140" w:author="Chen, Haiyue" w:date="2021-04-12T18:26:00Z">
            <w:rPr>
              <w:ins w:id="141" w:author="Chen, Haiyue" w:date="2021-04-12T18:26:00Z"/>
              <w:rFonts w:ascii="Times New Roman" w:hAnsi="Times New Roman" w:cs="Times New Roman"/>
              <w:sz w:val="24"/>
              <w:szCs w:val="24"/>
            </w:rPr>
          </w:rPrChange>
        </w:rPr>
      </w:pPr>
      <w:ins w:id="142" w:author="Chen, Haiyue" w:date="2021-02-10T22:57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</w:t>
        </w:r>
      </w:ins>
      <w:ins w:id="143" w:author="Chen, Haiyue" w:date="2021-02-10T22:58:00Z">
        <w:r w:rsidRPr="62AE4C42">
          <w:rPr>
            <w:rFonts w:ascii="Times New Roman" w:hAnsi="Times New Roman" w:cs="Times New Roman"/>
            <w:sz w:val="24"/>
            <w:szCs w:val="24"/>
          </w:rPr>
          <w:t>enable users to walk at d</w:t>
        </w:r>
        <w:r w:rsidR="732781AD" w:rsidRPr="62AE4C42">
          <w:rPr>
            <w:rFonts w:ascii="Times New Roman" w:hAnsi="Times New Roman" w:cs="Times New Roman"/>
            <w:sz w:val="24"/>
            <w:szCs w:val="24"/>
          </w:rPr>
          <w:t>ifferent speeds on blocks with different text</w:t>
        </w:r>
      </w:ins>
      <w:ins w:id="144" w:author="Chen, Haiyue" w:date="2021-02-10T22:59:00Z">
        <w:r w:rsidR="732781AD" w:rsidRPr="62AE4C42">
          <w:rPr>
            <w:rFonts w:ascii="Times New Roman" w:hAnsi="Times New Roman" w:cs="Times New Roman"/>
            <w:sz w:val="24"/>
            <w:szCs w:val="24"/>
          </w:rPr>
          <w:t>ures.</w:t>
        </w:r>
      </w:ins>
    </w:p>
    <w:p w14:paraId="772AA3F0" w14:textId="39E032F6" w:rsidR="00E816DA" w:rsidRPr="00E816DA" w:rsidRDefault="00E816DA">
      <w:pPr>
        <w:pStyle w:val="ListParagraph"/>
        <w:ind w:left="1440"/>
        <w:rPr>
          <w:ins w:id="145" w:author="Chen, Haiyue" w:date="2021-02-10T22:59:00Z"/>
          <w:rFonts w:ascii="Times New Roman" w:hAnsi="Times New Roman" w:cs="Times New Roman"/>
          <w:sz w:val="24"/>
          <w:szCs w:val="24"/>
          <w:rPrChange w:id="146" w:author="Chen, Haiyue" w:date="2021-04-12T18:26:00Z">
            <w:rPr>
              <w:ins w:id="147" w:author="Chen, Haiyue" w:date="2021-02-10T22:59:00Z"/>
              <w:sz w:val="24"/>
              <w:szCs w:val="24"/>
            </w:rPr>
          </w:rPrChange>
        </w:rPr>
        <w:pPrChange w:id="148" w:author="Chen, Haiyue" w:date="2021-04-12T18:26:00Z">
          <w:pPr>
            <w:pStyle w:val="ListParagraph"/>
            <w:numPr>
              <w:numId w:val="2"/>
            </w:numPr>
            <w:ind w:hanging="360"/>
          </w:pPr>
        </w:pPrChange>
      </w:pPr>
      <w:ins w:id="149" w:author="Chen, Haiyue" w:date="2021-04-12T18:26:00Z">
        <w:r w:rsidRPr="00E816DA">
          <w:rPr>
            <w:rFonts w:ascii="Times New Roman" w:hAnsi="Times New Roman" w:cs="Times New Roman"/>
            <w:color w:val="000000"/>
            <w:sz w:val="24"/>
            <w:szCs w:val="24"/>
            <w:rPrChange w:id="150" w:author="Chen, Haiyue" w:date="2021-04-12T18:26:00Z">
              <w:rPr>
                <w:rFonts w:ascii="Helvetica Neue" w:hAnsi="Helvetica Neue" w:cs="Helvetica Neue"/>
                <w:color w:val="000000"/>
                <w:sz w:val="28"/>
                <w:szCs w:val="28"/>
              </w:rPr>
            </w:rPrChange>
          </w:rPr>
          <w:t>14.1The game shall have at least six types of ground block for user to move.</w:t>
        </w:r>
      </w:ins>
    </w:p>
    <w:p w14:paraId="38F6B551" w14:textId="18DEF5B6" w:rsidR="616AEB6F" w:rsidRPr="00941BFC" w:rsidRDefault="616AEB6F" w:rsidP="5A2181C3">
      <w:pPr>
        <w:pStyle w:val="ListParagraph"/>
        <w:numPr>
          <w:ilvl w:val="0"/>
          <w:numId w:val="2"/>
        </w:numPr>
        <w:rPr>
          <w:ins w:id="151" w:author="Chen, Haiyue" w:date="2021-04-05T23:51:00Z"/>
          <w:sz w:val="24"/>
          <w:szCs w:val="24"/>
          <w:rPrChange w:id="152" w:author="Chen, Haiyue" w:date="2021-04-05T23:51:00Z">
            <w:rPr>
              <w:ins w:id="153" w:author="Chen, Haiyue" w:date="2021-04-05T23:51:00Z"/>
              <w:rFonts w:ascii="Times New Roman" w:hAnsi="Times New Roman" w:cs="Times New Roman"/>
              <w:sz w:val="24"/>
              <w:szCs w:val="24"/>
            </w:rPr>
          </w:rPrChange>
        </w:rPr>
      </w:pPr>
      <w:ins w:id="154" w:author="Chen, Haiyue" w:date="2021-02-10T22:59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55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specific </w:t>
        </w:r>
      </w:ins>
      <w:ins w:id="156" w:author="Chen, Haiyue" w:date="2021-04-05T23:34:00Z">
        <w:r w:rsidR="005662ED">
          <w:rPr>
            <w:rFonts w:ascii="Times New Roman" w:hAnsi="Times New Roman" w:cs="Times New Roman"/>
            <w:sz w:val="24"/>
            <w:szCs w:val="24"/>
          </w:rPr>
          <w:t xml:space="preserve">flower </w:t>
        </w:r>
      </w:ins>
      <w:ins w:id="157" w:author="Chen, Haiyue" w:date="2021-02-10T23:04:00Z">
        <w:r w:rsidR="005FF2C2" w:rsidRPr="62AE4C42">
          <w:rPr>
            <w:rFonts w:ascii="Times New Roman" w:hAnsi="Times New Roman" w:cs="Times New Roman"/>
            <w:sz w:val="24"/>
            <w:szCs w:val="24"/>
          </w:rPr>
          <w:t xml:space="preserve">growing on blocks with specific </w:t>
        </w:r>
      </w:ins>
      <w:ins w:id="158" w:author="Chen, Haiyue" w:date="2021-02-10T23:05:00Z">
        <w:r w:rsidR="3C0E4B74" w:rsidRPr="62AE4C42">
          <w:rPr>
            <w:rFonts w:ascii="Times New Roman" w:hAnsi="Times New Roman" w:cs="Times New Roman"/>
            <w:sz w:val="24"/>
            <w:szCs w:val="24"/>
          </w:rPr>
          <w:t>texture.</w:t>
        </w:r>
      </w:ins>
    </w:p>
    <w:p w14:paraId="3C851950" w14:textId="7E8B8070" w:rsidR="00941BFC" w:rsidRPr="000C0650" w:rsidRDefault="000C0650">
      <w:pPr>
        <w:pStyle w:val="ListParagraph"/>
        <w:numPr>
          <w:ilvl w:val="1"/>
          <w:numId w:val="5"/>
        </w:numPr>
        <w:rPr>
          <w:ins w:id="159" w:author="Chen, Haiyue" w:date="2021-04-05T23:52:00Z"/>
          <w:sz w:val="24"/>
          <w:szCs w:val="24"/>
          <w:rPrChange w:id="160" w:author="Chen, Haiyue" w:date="2021-04-05T23:52:00Z">
            <w:rPr>
              <w:ins w:id="161" w:author="Chen, Haiyue" w:date="2021-04-05T23:52:00Z"/>
              <w:rFonts w:ascii="Times New Roman" w:hAnsi="Times New Roman" w:cs="Times New Roman"/>
              <w:sz w:val="24"/>
              <w:szCs w:val="24"/>
            </w:rPr>
          </w:rPrChange>
        </w:rPr>
        <w:pPrChange w:id="162" w:author="Chen, Haiyue" w:date="2021-04-05T23:56:00Z">
          <w:pPr>
            <w:pStyle w:val="ListParagraph"/>
            <w:numPr>
              <w:ilvl w:val="1"/>
              <w:numId w:val="2"/>
            </w:numPr>
            <w:ind w:left="1440" w:hanging="360"/>
          </w:pPr>
        </w:pPrChange>
      </w:pPr>
      <w:ins w:id="163" w:author="Chen, Haiyue" w:date="2021-04-05T23:51:00Z">
        <w:r>
          <w:rPr>
            <w:rFonts w:ascii="Times New Roman" w:hAnsi="Times New Roman" w:cs="Times New Roman"/>
            <w:sz w:val="24"/>
            <w:szCs w:val="24"/>
          </w:rPr>
          <w:t>The game shall have six types of flower</w:t>
        </w:r>
      </w:ins>
      <w:ins w:id="164" w:author="Chen, Haiyue" w:date="2021-04-05T23:53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3E63713" w14:textId="4BD712A2" w:rsidR="000C0650" w:rsidRDefault="000C0650">
      <w:pPr>
        <w:pStyle w:val="ListParagraph"/>
        <w:numPr>
          <w:ilvl w:val="1"/>
          <w:numId w:val="5"/>
        </w:numPr>
        <w:rPr>
          <w:ins w:id="165" w:author="Chen, Haiyue" w:date="2021-02-10T23:11:00Z"/>
          <w:sz w:val="24"/>
          <w:szCs w:val="24"/>
        </w:rPr>
        <w:pPrChange w:id="166" w:author="Chen, Haiyue" w:date="2021-04-05T23:56:00Z">
          <w:pPr>
            <w:pStyle w:val="ListParagraph"/>
            <w:numPr>
              <w:numId w:val="2"/>
            </w:numPr>
            <w:ind w:hanging="360"/>
          </w:pPr>
        </w:pPrChange>
      </w:pPr>
      <w:ins w:id="167" w:author="Chen, Haiyue" w:date="2021-04-05T23:52:00Z">
        <w:r>
          <w:rPr>
            <w:rFonts w:ascii="Times New Roman" w:hAnsi="Times New Roman" w:cs="Times New Roman"/>
            <w:sz w:val="24"/>
            <w:szCs w:val="24"/>
          </w:rPr>
          <w:t xml:space="preserve">The game shall have six types of blocks </w:t>
        </w:r>
      </w:ins>
      <w:ins w:id="168" w:author="Chen, Haiyue" w:date="2021-04-05T23:53:00Z">
        <w:r w:rsidRPr="000C0650">
          <w:rPr>
            <w:rFonts w:ascii="Times New Roman" w:hAnsi="Times New Roman" w:cs="Times New Roman"/>
            <w:sz w:val="24"/>
            <w:szCs w:val="24"/>
          </w:rPr>
          <w:t>for flower growth</w:t>
        </w:r>
      </w:ins>
      <w:ins w:id="169" w:author="Chen, Haiyue" w:date="2021-04-05T23:54:00Z">
        <w:r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02AAE118" w14:textId="45E32F2E" w:rsidR="4D5EB59B" w:rsidRDefault="4D5EB59B" w:rsidP="5A2181C3">
      <w:pPr>
        <w:pStyle w:val="ListParagraph"/>
        <w:numPr>
          <w:ilvl w:val="0"/>
          <w:numId w:val="2"/>
        </w:numPr>
        <w:rPr>
          <w:ins w:id="170" w:author="Chen, Haiyue" w:date="2021-02-10T23:14:00Z"/>
          <w:sz w:val="24"/>
          <w:szCs w:val="24"/>
        </w:rPr>
      </w:pPr>
      <w:ins w:id="171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The game shall have </w:t>
        </w:r>
      </w:ins>
      <w:ins w:id="172" w:author="Chen, Haiyue" w:date="2021-02-10T23:12:00Z">
        <w:r w:rsidR="20D6F638" w:rsidRPr="62AE4C42">
          <w:rPr>
            <w:rFonts w:ascii="Times New Roman" w:hAnsi="Times New Roman" w:cs="Times New Roman"/>
            <w:sz w:val="24"/>
            <w:szCs w:val="24"/>
          </w:rPr>
          <w:t>random plant yield.</w:t>
        </w:r>
      </w:ins>
    </w:p>
    <w:p w14:paraId="2A618983" w14:textId="29ACB8F4" w:rsidR="4D5EB59B" w:rsidRDefault="4D5EB59B" w:rsidP="53C44B3B">
      <w:pPr>
        <w:pStyle w:val="ListParagraph"/>
        <w:numPr>
          <w:ilvl w:val="0"/>
          <w:numId w:val="2"/>
        </w:numPr>
        <w:rPr>
          <w:ins w:id="173" w:author="Copeland, Diana Tarrina" w:date="2021-02-11T16:10:00Z"/>
          <w:sz w:val="24"/>
          <w:szCs w:val="24"/>
        </w:rPr>
      </w:pPr>
      <w:ins w:id="174" w:author="Chen, Haiyue" w:date="2021-02-10T23:11:00Z">
        <w:r w:rsidRPr="62AE4C42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ins w:id="175" w:author="Copeland, Diana Tarrina" w:date="2021-02-11T16:08:00Z">
        <w:r w:rsidR="47FE9B22" w:rsidRPr="62AE4C42">
          <w:rPr>
            <w:rFonts w:ascii="Times New Roman" w:hAnsi="Times New Roman" w:cs="Times New Roman"/>
            <w:sz w:val="24"/>
            <w:szCs w:val="24"/>
          </w:rPr>
          <w:t>The game shall change from day to night based on the system time</w:t>
        </w:r>
      </w:ins>
      <w:ins w:id="176" w:author="Copeland, Diana Tarrina" w:date="2021-02-11T16:09:00Z">
        <w:r w:rsidR="47FE9B22" w:rsidRPr="62AE4C42">
          <w:rPr>
            <w:rFonts w:ascii="Times New Roman" w:hAnsi="Times New Roman" w:cs="Times New Roman"/>
            <w:sz w:val="24"/>
            <w:szCs w:val="24"/>
          </w:rPr>
          <w:t>.</w:t>
        </w:r>
      </w:ins>
    </w:p>
    <w:p w14:paraId="23BBCD21" w14:textId="6E13B508" w:rsidR="00271E0C" w:rsidRPr="00271E0C" w:rsidRDefault="1A685B39" w:rsidP="00271E0C">
      <w:pPr>
        <w:pStyle w:val="ListParagraph"/>
        <w:numPr>
          <w:ilvl w:val="0"/>
          <w:numId w:val="2"/>
        </w:numPr>
        <w:rPr>
          <w:ins w:id="177" w:author="Jonathan Morelock" w:date="2021-04-26T13:15:00Z"/>
          <w:sz w:val="24"/>
          <w:szCs w:val="24"/>
          <w:rPrChange w:id="178" w:author="Jonathan Morelock" w:date="2021-04-26T13:15:00Z">
            <w:rPr>
              <w:ins w:id="179" w:author="Jonathan Morelock" w:date="2021-04-26T13:15:00Z"/>
              <w:rFonts w:ascii="Times New Roman" w:hAnsi="Times New Roman" w:cs="Times New Roman"/>
              <w:sz w:val="24"/>
              <w:szCs w:val="24"/>
            </w:rPr>
          </w:rPrChange>
        </w:rPr>
      </w:pPr>
      <w:ins w:id="180" w:author="Copeland, Diana Tarrina" w:date="2021-02-11T16:10:00Z">
        <w:r w:rsidRPr="62AE4C42">
          <w:rPr>
            <w:rFonts w:ascii="Times New Roman" w:hAnsi="Times New Roman" w:cs="Times New Roman"/>
            <w:sz w:val="24"/>
            <w:szCs w:val="24"/>
          </w:rPr>
          <w:t>The game shall mark plants</w:t>
        </w:r>
      </w:ins>
      <w:ins w:id="181" w:author="Copeland, Diana Tarrina" w:date="2021-02-11T16:12:00Z">
        <w:r w:rsidR="273D0E76" w:rsidRPr="62AE4C42">
          <w:rPr>
            <w:rFonts w:ascii="Times New Roman" w:hAnsi="Times New Roman" w:cs="Times New Roman"/>
            <w:sz w:val="24"/>
            <w:szCs w:val="24"/>
          </w:rPr>
          <w:t xml:space="preserve"> as an obstacle so that they cannot be passed through. </w:t>
        </w:r>
      </w:ins>
    </w:p>
    <w:p w14:paraId="0514E248" w14:textId="5FA43BF5" w:rsidR="00271E0C" w:rsidRPr="00271E0C" w:rsidRDefault="00271E0C" w:rsidP="00271E0C">
      <w:pPr>
        <w:pStyle w:val="ListParagraph"/>
        <w:numPr>
          <w:ilvl w:val="0"/>
          <w:numId w:val="2"/>
        </w:numPr>
        <w:rPr>
          <w:sz w:val="24"/>
          <w:szCs w:val="24"/>
          <w:rPrChange w:id="182" w:author="Jonathan Morelock" w:date="2021-04-26T13:15:00Z">
            <w:rPr>
              <w:rFonts w:ascii="Times New Roman" w:hAnsi="Times New Roman" w:cs="Times New Roman"/>
              <w:sz w:val="24"/>
              <w:szCs w:val="24"/>
            </w:rPr>
          </w:rPrChange>
        </w:rPr>
      </w:pPr>
      <w:ins w:id="183" w:author="Jonathan Morelock" w:date="2021-04-26T13:17:00Z">
        <w:r>
          <w:rPr>
            <w:rFonts w:ascii="Times New Roman" w:hAnsi="Times New Roman" w:cs="Times New Roman"/>
            <w:sz w:val="24"/>
            <w:szCs w:val="24"/>
          </w:rPr>
          <w:t>The game shall have inclement weather conditions</w:t>
        </w:r>
      </w:ins>
      <w:ins w:id="184" w:author="Jonathan Morelock" w:date="2021-04-26T13:24:00Z">
        <w:r w:rsidR="006B4540">
          <w:rPr>
            <w:rFonts w:ascii="Times New Roman" w:hAnsi="Times New Roman" w:cs="Times New Roman"/>
            <w:sz w:val="24"/>
            <w:szCs w:val="24"/>
          </w:rPr>
          <w:t>.</w:t>
        </w:r>
      </w:ins>
    </w:p>
    <w:sectPr w:rsidR="00271E0C" w:rsidRPr="00271E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Helvetica Neue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23C51"/>
    <w:multiLevelType w:val="multilevel"/>
    <w:tmpl w:val="919473E8"/>
    <w:lvl w:ilvl="0">
      <w:start w:val="15"/>
      <w:numFmt w:val="decimal"/>
      <w:lvlText w:val="%1."/>
      <w:lvlJc w:val="left"/>
      <w:pPr>
        <w:ind w:left="480" w:hanging="48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1920" w:hanging="48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ascii="Times New Roman" w:hAnsi="Times New Roman" w:cs="Times New Roman" w:hint="default"/>
      </w:rPr>
    </w:lvl>
  </w:abstractNum>
  <w:abstractNum w:abstractNumId="1" w15:restartNumberingAfterBreak="0">
    <w:nsid w:val="401A627F"/>
    <w:multiLevelType w:val="hybridMultilevel"/>
    <w:tmpl w:val="6DDE6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5A25AC"/>
    <w:multiLevelType w:val="hybridMultilevel"/>
    <w:tmpl w:val="D4F6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C4DF4"/>
    <w:multiLevelType w:val="hybridMultilevel"/>
    <w:tmpl w:val="E6969D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40CA7"/>
    <w:multiLevelType w:val="hybridMultilevel"/>
    <w:tmpl w:val="30B87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hen, Haiyue">
    <w15:presenceInfo w15:providerId="AD" w15:userId="S::haiyue.chen@sinclair.edu::861811e3-8fa3-4408-9777-ea645a497447"/>
  </w15:person>
  <w15:person w15:author="Jonathan Morelock">
    <w15:presenceInfo w15:providerId="Windows Live" w15:userId="2899291b182989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DC0"/>
    <w:rsid w:val="00030270"/>
    <w:rsid w:val="000B4D88"/>
    <w:rsid w:val="000B5FC5"/>
    <w:rsid w:val="000C0650"/>
    <w:rsid w:val="000C609C"/>
    <w:rsid w:val="000E1981"/>
    <w:rsid w:val="00123C70"/>
    <w:rsid w:val="0014117E"/>
    <w:rsid w:val="00146E11"/>
    <w:rsid w:val="00192944"/>
    <w:rsid w:val="00195482"/>
    <w:rsid w:val="001A6592"/>
    <w:rsid w:val="001F6DA5"/>
    <w:rsid w:val="00220378"/>
    <w:rsid w:val="00226FFD"/>
    <w:rsid w:val="00230B80"/>
    <w:rsid w:val="00237A0A"/>
    <w:rsid w:val="0025772A"/>
    <w:rsid w:val="00271E0C"/>
    <w:rsid w:val="00287D43"/>
    <w:rsid w:val="002A1C54"/>
    <w:rsid w:val="002B1D5E"/>
    <w:rsid w:val="002B745A"/>
    <w:rsid w:val="0031144C"/>
    <w:rsid w:val="00323739"/>
    <w:rsid w:val="00395728"/>
    <w:rsid w:val="003E2527"/>
    <w:rsid w:val="00433914"/>
    <w:rsid w:val="004408BD"/>
    <w:rsid w:val="00454D36"/>
    <w:rsid w:val="00484B2C"/>
    <w:rsid w:val="004B101D"/>
    <w:rsid w:val="004B3F4B"/>
    <w:rsid w:val="004D220A"/>
    <w:rsid w:val="00504DC4"/>
    <w:rsid w:val="00520528"/>
    <w:rsid w:val="005662ED"/>
    <w:rsid w:val="0056795A"/>
    <w:rsid w:val="005B1649"/>
    <w:rsid w:val="005D7697"/>
    <w:rsid w:val="005FF2C2"/>
    <w:rsid w:val="00601593"/>
    <w:rsid w:val="00632D8E"/>
    <w:rsid w:val="00676500"/>
    <w:rsid w:val="006B4540"/>
    <w:rsid w:val="006C11C7"/>
    <w:rsid w:val="006C6F1F"/>
    <w:rsid w:val="006D4D21"/>
    <w:rsid w:val="006E621F"/>
    <w:rsid w:val="007343CE"/>
    <w:rsid w:val="00771E3E"/>
    <w:rsid w:val="00777EBE"/>
    <w:rsid w:val="007B7FBE"/>
    <w:rsid w:val="007F190E"/>
    <w:rsid w:val="007F3D9D"/>
    <w:rsid w:val="0081049D"/>
    <w:rsid w:val="00842267"/>
    <w:rsid w:val="00886B0D"/>
    <w:rsid w:val="00896655"/>
    <w:rsid w:val="008C45BE"/>
    <w:rsid w:val="00906CD3"/>
    <w:rsid w:val="00912407"/>
    <w:rsid w:val="009173B7"/>
    <w:rsid w:val="00941BFC"/>
    <w:rsid w:val="00947DD5"/>
    <w:rsid w:val="00954AEB"/>
    <w:rsid w:val="009A3699"/>
    <w:rsid w:val="009B3BF7"/>
    <w:rsid w:val="009C350F"/>
    <w:rsid w:val="009D5C2D"/>
    <w:rsid w:val="009E598D"/>
    <w:rsid w:val="00A2093E"/>
    <w:rsid w:val="00A72E46"/>
    <w:rsid w:val="00AB6A5C"/>
    <w:rsid w:val="00AB781C"/>
    <w:rsid w:val="00AF6099"/>
    <w:rsid w:val="00AF6DC0"/>
    <w:rsid w:val="00B5326F"/>
    <w:rsid w:val="00B73E3F"/>
    <w:rsid w:val="00B73E7F"/>
    <w:rsid w:val="00B762B9"/>
    <w:rsid w:val="00B96A45"/>
    <w:rsid w:val="00BC2417"/>
    <w:rsid w:val="00BD061E"/>
    <w:rsid w:val="00BD6842"/>
    <w:rsid w:val="00BD717B"/>
    <w:rsid w:val="00BE64DF"/>
    <w:rsid w:val="00BE7B8F"/>
    <w:rsid w:val="00BF016A"/>
    <w:rsid w:val="00BF6D15"/>
    <w:rsid w:val="00C060EA"/>
    <w:rsid w:val="00C236D5"/>
    <w:rsid w:val="00C51EFB"/>
    <w:rsid w:val="00C90F6B"/>
    <w:rsid w:val="00CA4D31"/>
    <w:rsid w:val="00D05861"/>
    <w:rsid w:val="00D36EFF"/>
    <w:rsid w:val="00D76E89"/>
    <w:rsid w:val="00DB20E3"/>
    <w:rsid w:val="00DC6024"/>
    <w:rsid w:val="00E06026"/>
    <w:rsid w:val="00E158AA"/>
    <w:rsid w:val="00E5550A"/>
    <w:rsid w:val="00E73CF1"/>
    <w:rsid w:val="00E816DA"/>
    <w:rsid w:val="00E92925"/>
    <w:rsid w:val="00EB2EF6"/>
    <w:rsid w:val="00F00039"/>
    <w:rsid w:val="00FB0D8B"/>
    <w:rsid w:val="020B5CD0"/>
    <w:rsid w:val="027A5F64"/>
    <w:rsid w:val="0405FC06"/>
    <w:rsid w:val="05FF98D7"/>
    <w:rsid w:val="07F3E5B7"/>
    <w:rsid w:val="09D47A36"/>
    <w:rsid w:val="0A253281"/>
    <w:rsid w:val="0AC1BBFC"/>
    <w:rsid w:val="0EB3D032"/>
    <w:rsid w:val="0F158AA7"/>
    <w:rsid w:val="0FF5DC21"/>
    <w:rsid w:val="105A3726"/>
    <w:rsid w:val="10629DE5"/>
    <w:rsid w:val="128809C3"/>
    <w:rsid w:val="1343C0EC"/>
    <w:rsid w:val="159A8AC2"/>
    <w:rsid w:val="1A685B39"/>
    <w:rsid w:val="1B05A5A6"/>
    <w:rsid w:val="1D6C2DDF"/>
    <w:rsid w:val="2064DE78"/>
    <w:rsid w:val="20ACB846"/>
    <w:rsid w:val="20D6F638"/>
    <w:rsid w:val="238EFC23"/>
    <w:rsid w:val="273D0E76"/>
    <w:rsid w:val="28B0A6EE"/>
    <w:rsid w:val="29A9C6B6"/>
    <w:rsid w:val="29B34676"/>
    <w:rsid w:val="2A8755A9"/>
    <w:rsid w:val="2A8D7CC7"/>
    <w:rsid w:val="2BCFB291"/>
    <w:rsid w:val="2D7116D2"/>
    <w:rsid w:val="304BC738"/>
    <w:rsid w:val="310451C2"/>
    <w:rsid w:val="37628A45"/>
    <w:rsid w:val="37B7E72A"/>
    <w:rsid w:val="39672904"/>
    <w:rsid w:val="3C0E4B74"/>
    <w:rsid w:val="3DF2B379"/>
    <w:rsid w:val="416D9AA7"/>
    <w:rsid w:val="42112CDC"/>
    <w:rsid w:val="4340CA48"/>
    <w:rsid w:val="4518B3F9"/>
    <w:rsid w:val="45346006"/>
    <w:rsid w:val="45CC9EF6"/>
    <w:rsid w:val="45E62162"/>
    <w:rsid w:val="46B43FFC"/>
    <w:rsid w:val="47FE9B22"/>
    <w:rsid w:val="48C0D1C8"/>
    <w:rsid w:val="4AB01CFB"/>
    <w:rsid w:val="4BA567F2"/>
    <w:rsid w:val="4D5EB59B"/>
    <w:rsid w:val="51CB2A93"/>
    <w:rsid w:val="53781A0C"/>
    <w:rsid w:val="53C44B3B"/>
    <w:rsid w:val="55A9A749"/>
    <w:rsid w:val="57B3665A"/>
    <w:rsid w:val="57BC8E11"/>
    <w:rsid w:val="5A2181C3"/>
    <w:rsid w:val="60DC5093"/>
    <w:rsid w:val="616AEB6F"/>
    <w:rsid w:val="62AE4C42"/>
    <w:rsid w:val="646195C1"/>
    <w:rsid w:val="65E73B79"/>
    <w:rsid w:val="664BBF4C"/>
    <w:rsid w:val="67CB53F9"/>
    <w:rsid w:val="67E8E5DB"/>
    <w:rsid w:val="692B2A77"/>
    <w:rsid w:val="6BB22E35"/>
    <w:rsid w:val="6CAB4DFD"/>
    <w:rsid w:val="6EEC32B3"/>
    <w:rsid w:val="6F466544"/>
    <w:rsid w:val="6FE5B146"/>
    <w:rsid w:val="7269986E"/>
    <w:rsid w:val="732781AD"/>
    <w:rsid w:val="7A64118C"/>
    <w:rsid w:val="7FD67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7149D"/>
  <w15:chartTrackingRefBased/>
  <w15:docId w15:val="{E2BF0DCD-0EB2-4DB2-8C7B-44015BB36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10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34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C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E158A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DC3D3792E42A42B1BDBDADA408CA66" ma:contentTypeVersion="4" ma:contentTypeDescription="Create a new document." ma:contentTypeScope="" ma:versionID="2eec38ded3fa0bf97d39ca64d9389e30">
  <xsd:schema xmlns:xsd="http://www.w3.org/2001/XMLSchema" xmlns:xs="http://www.w3.org/2001/XMLSchema" xmlns:p="http://schemas.microsoft.com/office/2006/metadata/properties" xmlns:ns3="efcb0253-e0a0-4371-bfee-c10a30105c03" targetNamespace="http://schemas.microsoft.com/office/2006/metadata/properties" ma:root="true" ma:fieldsID="cb9478c8fc751d0b3ff6da46a0796499" ns3:_="">
    <xsd:import namespace="efcb0253-e0a0-4371-bfee-c10a30105c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cb0253-e0a0-4371-bfee-c10a30105c0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F0DA20-56D6-4607-8080-ED3A480F75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E01320A-D3AE-4416-B4A5-B643C9638A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cb0253-e0a0-4371-bfee-c10a30105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296373-E790-499D-9639-F3B35FEA004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Gentry, Alexander John</dc:creator>
  <cp:keywords/>
  <dc:description/>
  <cp:lastModifiedBy>Jonathan Morelock</cp:lastModifiedBy>
  <cp:revision>2</cp:revision>
  <dcterms:created xsi:type="dcterms:W3CDTF">2021-04-26T17:26:00Z</dcterms:created>
  <dcterms:modified xsi:type="dcterms:W3CDTF">2021-04-26T17:26:00Z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0x01010078DC3D3792E42A42B1BDBDADA408CA66</vt:lpwstr>
  </property>
</Properties>
</file>